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A7582" w14:textId="77777777" w:rsidR="00D87377" w:rsidRDefault="0014139C">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EMENDA Nº        </w:t>
      </w:r>
      <w:r>
        <w:rPr>
          <w:rFonts w:ascii="Times New Roman" w:eastAsia="Times New Roman" w:hAnsi="Times New Roman" w:cs="Times New Roman"/>
          <w:b/>
          <w:color w:val="000000"/>
          <w:sz w:val="28"/>
          <w:szCs w:val="28"/>
        </w:rPr>
        <w:t>‒</w:t>
      </w:r>
      <w:r>
        <w:rPr>
          <w:rFonts w:ascii="Times New Roman" w:eastAsia="Times New Roman" w:hAnsi="Times New Roman" w:cs="Times New Roman"/>
          <w:b/>
          <w:sz w:val="28"/>
          <w:szCs w:val="28"/>
        </w:rPr>
        <w:t xml:space="preserve"> CCJ (SUBSTITUTIVO)</w:t>
      </w:r>
    </w:p>
    <w:p w14:paraId="71FAB8B1" w14:textId="77777777" w:rsidR="00D87377" w:rsidRDefault="00D87377">
      <w:pPr>
        <w:spacing w:after="120" w:line="240" w:lineRule="auto"/>
        <w:jc w:val="center"/>
        <w:rPr>
          <w:rFonts w:ascii="Times New Roman" w:eastAsia="Times New Roman" w:hAnsi="Times New Roman" w:cs="Times New Roman"/>
          <w:sz w:val="24"/>
          <w:szCs w:val="24"/>
        </w:rPr>
      </w:pPr>
    </w:p>
    <w:p w14:paraId="3A8C4E8B" w14:textId="77777777" w:rsidR="00D87377" w:rsidRDefault="0014139C">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PROPOSTA DE EMENDA À CONSTITUIÇÃO Nº 186, DE 2019</w:t>
      </w:r>
    </w:p>
    <w:p w14:paraId="33AE083C" w14:textId="77777777" w:rsidR="00D87377" w:rsidRDefault="00D87377">
      <w:pPr>
        <w:spacing w:after="120" w:line="240" w:lineRule="auto"/>
        <w:jc w:val="both"/>
        <w:rPr>
          <w:rFonts w:ascii="Times New Roman" w:eastAsia="Times New Roman" w:hAnsi="Times New Roman" w:cs="Times New Roman"/>
          <w:sz w:val="24"/>
          <w:szCs w:val="24"/>
        </w:rPr>
      </w:pPr>
    </w:p>
    <w:p w14:paraId="7DDEB7C1" w14:textId="7D2F5F2C" w:rsidR="00D87377" w:rsidRPr="00C14957" w:rsidRDefault="0014139C" w:rsidP="00C14957">
      <w:pPr>
        <w:pBdr>
          <w:top w:val="nil"/>
          <w:left w:val="nil"/>
          <w:bottom w:val="nil"/>
          <w:right w:val="nil"/>
          <w:between w:val="nil"/>
        </w:pBdr>
        <w:spacing w:after="960" w:line="240" w:lineRule="auto"/>
        <w:ind w:left="368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Altera os arts. 6º, 2</w:t>
      </w:r>
      <w:r>
        <w:rPr>
          <w:rFonts w:ascii="Times New Roman" w:eastAsia="Times New Roman" w:hAnsi="Times New Roman" w:cs="Times New Roman"/>
          <w:sz w:val="24"/>
          <w:szCs w:val="24"/>
        </w:rPr>
        <w:t xml:space="preserve">9-A, </w:t>
      </w:r>
      <w:ins w:id="0" w:author="Vinicius Amaral" w:date="2021-02-21T22:03:00Z">
        <w:r>
          <w:rPr>
            <w:rFonts w:ascii="Times New Roman" w:eastAsia="Times New Roman" w:hAnsi="Times New Roman" w:cs="Times New Roman"/>
            <w:sz w:val="24"/>
            <w:szCs w:val="24"/>
          </w:rPr>
          <w:t xml:space="preserve">49, </w:t>
        </w:r>
      </w:ins>
      <w:r>
        <w:rPr>
          <w:rFonts w:ascii="Times New Roman" w:eastAsia="Times New Roman" w:hAnsi="Times New Roman" w:cs="Times New Roman"/>
          <w:sz w:val="24"/>
          <w:szCs w:val="24"/>
        </w:rPr>
        <w:t xml:space="preserve">163, 165, 167, </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168 </w:t>
      </w:r>
      <w:r>
        <w:rPr>
          <w:rFonts w:ascii="Times New Roman" w:eastAsia="Times New Roman" w:hAnsi="Times New Roman" w:cs="Times New Roman"/>
          <w:color w:val="000000"/>
          <w:sz w:val="24"/>
          <w:szCs w:val="24"/>
        </w:rPr>
        <w:t xml:space="preserve">da Constituição Federal e o art. 109 do Ato das Disposições Constitucionais Transitórias; acrescenta à Constituição Federal os arts.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164-A</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167-A</w:t>
      </w:r>
      <w:r>
        <w:rPr>
          <w:rFonts w:ascii="Times New Roman" w:eastAsia="Times New Roman" w:hAnsi="Times New Roman" w:cs="Times New Roman"/>
          <w:color w:val="000000"/>
          <w:sz w:val="24"/>
          <w:szCs w:val="24"/>
        </w:rPr>
        <w:t>, 167-B, 167-C, 167-D, 167-E, 167-F, 167-G e 168-A</w:t>
      </w:r>
      <w:r>
        <w:rPr>
          <w:rFonts w:ascii="Times New Roman" w:eastAsia="Times New Roman" w:hAnsi="Times New Roman" w:cs="Times New Roman"/>
          <w:color w:val="000000"/>
          <w:sz w:val="24"/>
          <w:szCs w:val="24"/>
        </w:rPr>
        <w:t>; acrescenta ao Ato das Disposições Constitucionais Transitórias o art. 115; revoga dispositivos constitucionais</w:t>
      </w:r>
      <w:r>
        <w:rPr>
          <w:rFonts w:ascii="Times New Roman" w:eastAsia="Times New Roman" w:hAnsi="Times New Roman" w:cs="Times New Roman"/>
          <w:sz w:val="24"/>
          <w:szCs w:val="24"/>
        </w:rPr>
        <w:t>; e suspende condicionalidades para realização de despesas com concessão de auxílio emergencial residual para enfrentar as consequências sociais e econômicas da pandemia de Covid-19.</w:t>
      </w:r>
    </w:p>
    <w:p w14:paraId="643C5CD3" w14:textId="77777777" w:rsidR="00D87377" w:rsidRDefault="00D87377">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p>
    <w:p w14:paraId="7AC1F246"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 Mesas da Câmara dos Deputados e do</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Senado Federal, nos termos do § 3º do art. 60 da Constituição Federal, promulgam a seguinte Emenda ao texto constitucional:</w:t>
      </w:r>
    </w:p>
    <w:p w14:paraId="7D786FA5"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Art. 1º </w:t>
      </w:r>
      <w:r>
        <w:rPr>
          <w:rFonts w:ascii="Times New Roman" w:eastAsia="Times New Roman" w:hAnsi="Times New Roman" w:cs="Times New Roman"/>
          <w:color w:val="000000"/>
          <w:sz w:val="28"/>
          <w:szCs w:val="28"/>
        </w:rPr>
        <w:t>A Constituição Federal passa a vigorar com as seguintes alteraçõe</w:t>
      </w:r>
      <w:r>
        <w:rPr>
          <w:rFonts w:ascii="Times New Roman" w:eastAsia="Times New Roman" w:hAnsi="Times New Roman" w:cs="Times New Roman"/>
          <w:sz w:val="28"/>
          <w:szCs w:val="28"/>
        </w:rPr>
        <w:t>s:</w:t>
      </w:r>
    </w:p>
    <w:p w14:paraId="106015D7"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6º</w:t>
      </w:r>
      <w:r>
        <w:rPr>
          <w:rFonts w:ascii="Times New Roman" w:eastAsia="Times New Roman" w:hAnsi="Times New Roman" w:cs="Times New Roman"/>
          <w:sz w:val="24"/>
          <w:szCs w:val="24"/>
        </w:rPr>
        <w:t xml:space="preserve"> .....................................................................................</w:t>
      </w:r>
    </w:p>
    <w:p w14:paraId="51328730" w14:textId="77777777" w:rsidR="00D87377" w:rsidRDefault="0014139C">
      <w:pPr>
        <w:pBdr>
          <w:top w:val="nil"/>
          <w:left w:val="nil"/>
          <w:bottom w:val="nil"/>
          <w:right w:val="nil"/>
          <w:between w:val="nil"/>
        </w:pBdr>
        <w:spacing w:after="480" w:line="240" w:lineRule="auto"/>
        <w:ind w:left="1985" w:firstLine="566"/>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i/>
          <w:sz w:val="24"/>
          <w:szCs w:val="24"/>
        </w:rPr>
        <w:t xml:space="preserve">Parágrafo único. </w:t>
      </w:r>
      <w:r>
        <w:rPr>
          <w:rFonts w:ascii="Times New Roman" w:eastAsia="Times New Roman" w:hAnsi="Times New Roman" w:cs="Times New Roman"/>
          <w:sz w:val="24"/>
          <w:szCs w:val="24"/>
        </w:rPr>
        <w:t>Deve ser observado, na promoção e na efetivação dos direitos sociais, o equilíbrio fiscal intergeracional.” (NR)</w:t>
      </w:r>
    </w:p>
    <w:p w14:paraId="1A790B1D"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29-A.</w:t>
      </w:r>
      <w:r>
        <w:rPr>
          <w:rFonts w:ascii="Times New Roman" w:eastAsia="Times New Roman" w:hAnsi="Times New Roman" w:cs="Times New Roman"/>
          <w:sz w:val="24"/>
          <w:szCs w:val="24"/>
        </w:rPr>
        <w:t xml:space="preserve"> O total da despesa do Poder Legislativo Municipal, incluídos os subsídios dos Vereadores e os demais gastos com pessoal inativo e pensionista, não poderá ultrapassar os seguintes percentuais, relativos ao somatório da receita tributária e das transferências previstas no § 5º do art. 153 e nos arts. 158 e 159, efetivamente realizado no exercício anterior:</w:t>
      </w:r>
    </w:p>
    <w:p w14:paraId="30AC26BC" w14:textId="22EC3132"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(NR)</w:t>
      </w:r>
    </w:p>
    <w:p w14:paraId="5756D3E9"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Art. 37.</w:t>
      </w:r>
      <w:r>
        <w:rPr>
          <w:rFonts w:ascii="Times New Roman" w:eastAsia="Times New Roman" w:hAnsi="Times New Roman" w:cs="Times New Roman"/>
          <w:color w:val="000000"/>
          <w:sz w:val="24"/>
          <w:szCs w:val="24"/>
        </w:rPr>
        <w:t xml:space="preserve"> ...................................................................................</w:t>
      </w:r>
    </w:p>
    <w:p w14:paraId="390C74C7"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6737BE14" w14:textId="77777777" w:rsidR="00C14957" w:rsidRDefault="00C14957" w:rsidP="00C14957">
      <w:pPr>
        <w:spacing w:after="120" w:line="240" w:lineRule="auto"/>
        <w:ind w:left="25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F44B0" w14:textId="6084065E" w:rsidR="00D87377" w:rsidRDefault="00C14957" w:rsidP="00C14957">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16. Os órgãos e entidades da Administração Pública, individual ou conjuntamente, realizarão avaliação das políticas públicas, devendo divulgar o objeto a ser avaliado e os resultados alcançados, na forma da lei</w:t>
      </w:r>
    </w:p>
    <w:p w14:paraId="689AEF33"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(NR)</w:t>
      </w:r>
    </w:p>
    <w:p w14:paraId="1AD75A83"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52B8050B"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 49. ...................................................................................</w:t>
      </w:r>
    </w:p>
    <w:p w14:paraId="78A64C56" w14:textId="77777777" w:rsidR="00D87377" w:rsidRDefault="0014139C" w:rsidP="00C14957">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XVIII - decretar o estado de calamidade pública de âmbito nacional previsto nos arts. 167-B a 167-G.” (NR)</w:t>
      </w:r>
    </w:p>
    <w:p w14:paraId="1ECB7B2D"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163.</w:t>
      </w:r>
      <w:r>
        <w:rPr>
          <w:rFonts w:ascii="Times New Roman" w:eastAsia="Times New Roman" w:hAnsi="Times New Roman" w:cs="Times New Roman"/>
          <w:sz w:val="24"/>
          <w:szCs w:val="24"/>
        </w:rPr>
        <w:t xml:space="preserve"> ................................................................................</w:t>
      </w:r>
    </w:p>
    <w:p w14:paraId="7F41319B"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18F35C" w14:textId="77777777" w:rsidR="00D87377" w:rsidRDefault="0014139C">
      <w:pPr>
        <w:spacing w:after="120"/>
        <w:ind w:left="1984" w:right="1229"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VIII – sustentabilidade da dívida, especificando:</w:t>
      </w:r>
    </w:p>
    <w:p w14:paraId="6F3CC133" w14:textId="77777777" w:rsidR="00D87377" w:rsidRDefault="0014139C">
      <w:pPr>
        <w:spacing w:after="120"/>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indicadores de sua apuração;</w:t>
      </w:r>
    </w:p>
    <w:p w14:paraId="08CCA4E3" w14:textId="77777777" w:rsidR="00D87377" w:rsidRDefault="0014139C">
      <w:pPr>
        <w:spacing w:after="120"/>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níveis de compatibilidade dos resultados fiscais com a trajetória da dívida;</w:t>
      </w:r>
    </w:p>
    <w:p w14:paraId="2DDE5D7A" w14:textId="77777777" w:rsidR="00D87377" w:rsidRDefault="0014139C">
      <w:pPr>
        <w:spacing w:after="120"/>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trajetória de convergência do montante da dívida com os limites definidos em legislação; </w:t>
      </w:r>
    </w:p>
    <w:p w14:paraId="46B4CFF6" w14:textId="77777777" w:rsidR="00D87377" w:rsidRDefault="0014139C">
      <w:pPr>
        <w:spacing w:after="120"/>
        <w:ind w:left="1984" w:firstLine="566"/>
      </w:pPr>
      <w:r>
        <w:rPr>
          <w:rFonts w:ascii="Times New Roman" w:eastAsia="Times New Roman" w:hAnsi="Times New Roman" w:cs="Times New Roman"/>
          <w:sz w:val="24"/>
          <w:szCs w:val="24"/>
        </w:rPr>
        <w:t>d) medidas de ajuste, suspensões e vedações;</w:t>
      </w:r>
    </w:p>
    <w:p w14:paraId="219AE484" w14:textId="77777777" w:rsidR="00D87377" w:rsidRDefault="0014139C">
      <w:pPr>
        <w:spacing w:after="120"/>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planejamento de alienação de ativos com vistas à redução do montante da dívida; </w:t>
      </w:r>
    </w:p>
    <w:p w14:paraId="4E3D4EC1" w14:textId="77777777" w:rsidR="00D87377" w:rsidRDefault="0014139C">
      <w:pPr>
        <w:spacing w:after="120"/>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Parágrafo único</w:t>
      </w:r>
      <w:r>
        <w:rPr>
          <w:rFonts w:ascii="Times New Roman" w:eastAsia="Times New Roman" w:hAnsi="Times New Roman" w:cs="Times New Roman"/>
          <w:sz w:val="24"/>
          <w:szCs w:val="24"/>
        </w:rPr>
        <w:t>. A lei complementar de que trata o inciso VIII pode autorizar a aplicação das vedações previstas no art. 167-A.” (NR)</w:t>
      </w:r>
    </w:p>
    <w:p w14:paraId="210321CD" w14:textId="77777777" w:rsidR="00D87377" w:rsidRDefault="00D87377">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highlight w:val="white"/>
        </w:rPr>
      </w:pPr>
    </w:p>
    <w:p w14:paraId="1E336F05" w14:textId="77777777" w:rsidR="00D87377" w:rsidRDefault="0014139C">
      <w:pPr>
        <w:spacing w:after="120" w:line="240" w:lineRule="auto"/>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164-A</w:t>
      </w:r>
      <w:r>
        <w:rPr>
          <w:rFonts w:ascii="Times New Roman" w:eastAsia="Times New Roman" w:hAnsi="Times New Roman" w:cs="Times New Roman"/>
          <w:sz w:val="24"/>
          <w:szCs w:val="24"/>
        </w:rPr>
        <w:t xml:space="preserve">. A União, os Estados, o Distrito Federal e os Municípios devem conduzir suas políticas fiscais de forma a manter a dívida pública em níveis que assegurem sua sustentabilidade, na forma da lei complementar referida no art. 163. </w:t>
      </w:r>
    </w:p>
    <w:p w14:paraId="3636CD30" w14:textId="77777777" w:rsidR="00D87377" w:rsidRDefault="0014139C">
      <w:pPr>
        <w:spacing w:after="120" w:line="240" w:lineRule="auto"/>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Parágrafo Único.</w:t>
      </w:r>
      <w:r>
        <w:rPr>
          <w:rFonts w:ascii="Times New Roman" w:eastAsia="Times New Roman" w:hAnsi="Times New Roman" w:cs="Times New Roman"/>
          <w:sz w:val="24"/>
          <w:szCs w:val="24"/>
        </w:rPr>
        <w:t xml:space="preserve"> A elaboração e a execução de planos e orçamentos devem refletir a compatibilidade dos indicadores fiscais com a sustentabilidade da dívida.”</w:t>
      </w:r>
    </w:p>
    <w:p w14:paraId="6F6A7104" w14:textId="77777777" w:rsidR="00D87377" w:rsidRDefault="00D87377">
      <w:pPr>
        <w:spacing w:after="120" w:line="240" w:lineRule="auto"/>
        <w:ind w:left="1984" w:firstLine="566"/>
        <w:jc w:val="both"/>
        <w:rPr>
          <w:rFonts w:ascii="Times New Roman" w:eastAsia="Times New Roman" w:hAnsi="Times New Roman" w:cs="Times New Roman"/>
          <w:sz w:val="24"/>
          <w:szCs w:val="24"/>
        </w:rPr>
      </w:pPr>
    </w:p>
    <w:p w14:paraId="617EAAB3" w14:textId="77777777" w:rsidR="00D87377" w:rsidRDefault="0014139C">
      <w:pPr>
        <w:pBdr>
          <w:top w:val="nil"/>
          <w:left w:val="nil"/>
          <w:bottom w:val="nil"/>
          <w:right w:val="nil"/>
          <w:between w:val="nil"/>
        </w:pBdr>
        <w:spacing w:after="120" w:line="240" w:lineRule="auto"/>
        <w:ind w:left="1984"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Art. 165. </w:t>
      </w:r>
      <w:r>
        <w:rPr>
          <w:rFonts w:ascii="Times New Roman" w:eastAsia="Times New Roman" w:hAnsi="Times New Roman" w:cs="Times New Roman"/>
          <w:color w:val="000000"/>
          <w:sz w:val="24"/>
          <w:szCs w:val="24"/>
        </w:rPr>
        <w:t>.................................................................................</w:t>
      </w:r>
    </w:p>
    <w:p w14:paraId="536785CB"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584A4BF"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2º A lei de diretrizes orçamentárias compreende as metas e prioridades da administração pública federal, estabelece as diretrizes de política fiscal e respectivas metas, em consonância com trajetória sustentável da dívida pública, orienta a elaboração da lei orçamentária anual, dispõe sobre as alterações na legislação tributária e estabelece a política de aplicação das agências financeiras oficiais de fomento. </w:t>
      </w:r>
    </w:p>
    <w:p w14:paraId="0CB111BA"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04DA2619" w14:textId="77777777" w:rsidR="00C14957" w:rsidRDefault="00C14957" w:rsidP="00C14957">
      <w:pPr>
        <w:spacing w:after="120" w:line="24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24F90C" w14:textId="3FF447FA" w:rsidR="00D87377" w:rsidRDefault="00C14957" w:rsidP="00C14957">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16. As leis de que trata este artigo observarão, no que couber, os resultados do monitoramento e da avaliação das políticas públicas, na forma da lei.</w:t>
      </w:r>
    </w:p>
    <w:p w14:paraId="54734229"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64BE0206"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(NR)</w:t>
      </w:r>
    </w:p>
    <w:p w14:paraId="686085EE"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59FEEEED"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Art. 167.</w:t>
      </w:r>
      <w:r>
        <w:rPr>
          <w:rFonts w:ascii="Times New Roman" w:eastAsia="Times New Roman" w:hAnsi="Times New Roman" w:cs="Times New Roman"/>
          <w:color w:val="000000"/>
          <w:sz w:val="24"/>
          <w:szCs w:val="24"/>
        </w:rPr>
        <w:t xml:space="preserve"> .................................................................................</w:t>
      </w:r>
    </w:p>
    <w:p w14:paraId="2420D06B"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135B374" w14:textId="77777777" w:rsidR="00D87377" w:rsidRDefault="00D87377">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p>
    <w:p w14:paraId="0672AF7D"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vinculação das receitas públicas a órgão, fundo ou despesa, ressalvadas:</w:t>
      </w:r>
    </w:p>
    <w:p w14:paraId="78C309AD"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as receitas oriundas da arrecadação de taxas, contribuições, doações, empréstimos compulsórios, de atividades de fornecimento de bens ou serviços facultativos e na exploração econômica do patrimônio próprio dos órgãos e entidades da administração, remunerados por preço público, bem como o produto da aplicação financeira desses recursos, transferências recebidas para o atendimento de finalidades determinadas e as receitas de capital;</w:t>
      </w:r>
    </w:p>
    <w:p w14:paraId="6D5725AF"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 repartição entre os entes federados do produto da arrecadação das receitas a que se referem os §§ 1º e 3º do art. 20, o inciso III do parágrafo único do art. 146 e 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157, 158 e 159, bem como a destinação a que se referem o §5º do art. 153 e a alínea “c” do inciso I do art. 159;</w:t>
      </w:r>
    </w:p>
    <w:p w14:paraId="434DA3E2"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a repartição com Estados e Municípios dos recursos financeiros oriundos da concessão florestal;</w:t>
      </w:r>
    </w:p>
    <w:p w14:paraId="1494F1F1"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a repartição com Municípios e Distrito Federal dos recursos provenientes de taxa de ocupação, foro e laudêmio;</w:t>
      </w:r>
    </w:p>
    <w:p w14:paraId="3112600D"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a prestação de garantias na contratação de operações de crédito por antecipação de receita, previstas no art. 165, § 8º;</w:t>
      </w:r>
    </w:p>
    <w:p w14:paraId="28FBA0BA"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 a vinculação permitida pelo § 4º deste artigo.</w:t>
      </w:r>
    </w:p>
    <w:p w14:paraId="5851B66B"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a receita destinada por legislação específica ao pagamento de dívida pública.</w:t>
      </w:r>
    </w:p>
    <w:p w14:paraId="51CFFF36" w14:textId="2669AA44"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7E9A60"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XIV - a criação de fundo público quando seus objetivos puderem ser alcançados mediante a vinculação de receitas orçamentárias específicas ou executados diretamente por programação orçamentária e financeira de órgão ou entidade da Administração Pública;</w:t>
      </w:r>
    </w:p>
    <w:p w14:paraId="1AF533F6" w14:textId="0285945C"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D72B19" w14:textId="77777777"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4º É permitida a vinculação das receitas a que se referem 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xml:space="preserve">. 155, 156, 157, 158 e 159, I, “a”, “b”, “d” e “e”, e II, para pagamento de débitos com a União e para prestar-lhe garantia ou </w:t>
      </w:r>
      <w:proofErr w:type="spellStart"/>
      <w:r>
        <w:rPr>
          <w:rFonts w:ascii="Times New Roman" w:eastAsia="Times New Roman" w:hAnsi="Times New Roman" w:cs="Times New Roman"/>
          <w:sz w:val="24"/>
          <w:szCs w:val="24"/>
        </w:rPr>
        <w:t>contragarantia</w:t>
      </w:r>
      <w:proofErr w:type="spellEnd"/>
      <w:r>
        <w:rPr>
          <w:rFonts w:ascii="Times New Roman" w:eastAsia="Times New Roman" w:hAnsi="Times New Roman" w:cs="Times New Roman"/>
          <w:sz w:val="24"/>
          <w:szCs w:val="24"/>
        </w:rPr>
        <w:t>.</w:t>
      </w:r>
    </w:p>
    <w:p w14:paraId="65290B5E" w14:textId="583DCB5C" w:rsidR="00C14957" w:rsidRDefault="00C14957" w:rsidP="00C14957">
      <w:pPr>
        <w:widowControl w:val="0"/>
        <w:spacing w:before="240" w:after="12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BA6159" w14:textId="793419C4" w:rsidR="00D87377" w:rsidRDefault="00C14957" w:rsidP="00F27DD5">
      <w:pPr>
        <w:widowControl w:val="0"/>
        <w:spacing w:before="240" w:after="480" w:line="240" w:lineRule="auto"/>
        <w:ind w:left="255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6º Para fins do disposto no inciso III, as receitas das operações de crédito efetuadas no contexto da gestão da dívida pública mobiliária federal somente serão consideradas no exercício financeiro em que for realizada a respectiva despesa.” (NR) </w:t>
      </w:r>
    </w:p>
    <w:p w14:paraId="16357843" w14:textId="5ECD7A8C"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167-A </w:t>
      </w:r>
      <w:r>
        <w:rPr>
          <w:rFonts w:ascii="Times New Roman" w:eastAsia="Times New Roman" w:hAnsi="Times New Roman" w:cs="Times New Roman"/>
          <w:sz w:val="24"/>
          <w:szCs w:val="24"/>
        </w:rPr>
        <w:t xml:space="preserve">Apurado que, no período de doze meses, a relação entre despesas correntes e receitas correntes supera noventa e cinco por cento, no âmbito dos Estados, Distrito Federal e Municípios, </w:t>
      </w:r>
      <w:r>
        <w:rPr>
          <w:rFonts w:ascii="Times New Roman" w:eastAsia="Times New Roman" w:hAnsi="Times New Roman" w:cs="Times New Roman"/>
          <w:sz w:val="24"/>
          <w:szCs w:val="24"/>
        </w:rPr>
        <w:t>é facultado</w:t>
      </w:r>
      <w:r>
        <w:rPr>
          <w:rFonts w:ascii="Times New Roman" w:eastAsia="Times New Roman" w:hAnsi="Times New Roman" w:cs="Times New Roman"/>
          <w:sz w:val="24"/>
          <w:szCs w:val="24"/>
        </w:rPr>
        <w:t xml:space="preserve"> aos Poderes Executivo, Legislativo e Judiciário, ao Ministério Público, ao Tribunal de Contas e à Defensoria Pública do ente, enquanto remanescer a situação, aplicar os seguintes mecanismos de ajuste fiscal:</w:t>
      </w:r>
    </w:p>
    <w:p w14:paraId="1C536F98"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vedação da:</w:t>
      </w:r>
    </w:p>
    <w:p w14:paraId="47ECD81C"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concessão, a qualquer título, de vantagem, aumento, reajuste ou adequação de remuneração de membros de Poder ou de órgão, de servidores e empregados públicos e militares, exceto dos derivados de sentença judicial transitada em julgado ou de determinação legal anterior ao início da aplicação das medidas de que trata este artigo;</w:t>
      </w:r>
    </w:p>
    <w:p w14:paraId="642B855C"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criação de cargo, emprego ou função que implique aumento de despesa;</w:t>
      </w:r>
    </w:p>
    <w:p w14:paraId="74A7F66E"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Pr>
          <w:rFonts w:ascii="Times New Roman" w:eastAsia="Times New Roman" w:hAnsi="Times New Roman" w:cs="Times New Roman"/>
          <w:sz w:val="24"/>
          <w:szCs w:val="24"/>
        </w:rPr>
        <w:tab/>
        <w:t>alteração de estrutura de carreira que implique aumento de despesa;</w:t>
      </w:r>
    </w:p>
    <w:p w14:paraId="6AA5DC42"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 xml:space="preserve">admissão ou contratação de pessoal, a qualquer título, ressalvadas as reposições de cargos de chefia e de direção que não acarretem aumento de despesa, as reposições decorrentes de vacâncias de cargos efetivos ou vitalícios, contratação temporária de que trata o inciso IX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do art. 37;</w:t>
      </w:r>
    </w:p>
    <w:p w14:paraId="77FFCB61"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realização de concurso público, exceto para as reposições de vacâncias previstas na alínea “d”;</w:t>
      </w:r>
    </w:p>
    <w:p w14:paraId="2B2A4EA9"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 xml:space="preserve">criação ou majoração de auxílios, vantagens, bônus, abonos, verbas de representação ou benefícios de qualquer natureza, inclusive os de cunho indenizatório, em favor de membros de Poder, do Ministério Público ou da Defensoria Pública e de servidores, empregados públicos e militares, ou ainda de seus dependentes; </w:t>
      </w:r>
    </w:p>
    <w:p w14:paraId="11187E24"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criação de despesa obrigatória;</w:t>
      </w:r>
    </w:p>
    <w:p w14:paraId="73ABEF43"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 xml:space="preserve">adoção de medida que implique reajuste de despesa obrigatória acima da variação da inflação, observada a preservação do poder aquisitivo referida no inciso IV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xml:space="preserve"> do art. 7º;</w:t>
      </w:r>
    </w:p>
    <w:p w14:paraId="2606C26C"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criação ou expansão de programas e linhas de financiamento, bem como remissão, renegociação ou refinanciamento de dívidas que impliquem ampliação das despesas com subsídios e subvenções;</w:t>
      </w:r>
    </w:p>
    <w:p w14:paraId="6C5D5E0E"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concessão ou ampliação de incentivo ou benefício de natureza tributária;</w:t>
      </w:r>
    </w:p>
    <w:p w14:paraId="54EE4176"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 suspensão da edição de atos que impliquem aumento de despesa de pessoal, bem assim a progressão e a promoção funcional em carreira de agentes públicos, incluindo os de empresas públicas e de sociedades de economia mista, e suas subsidiárias, que receberem recursos do ente da Federação para pagamento de despesas de pessoal ou de custeio, quando o respectivo interstício se encerrar no exercício financeiro mencionado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xml:space="preserve">, excetuadas aquelas que implicarem provimento de cargo ou emprego anteriormente ocupado por outro agente; </w:t>
      </w:r>
    </w:p>
    <w:p w14:paraId="535227CE"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1º Quando resultar da apuração que a despesa corrente supera 85% (oitenta e cinco por cento) da receita corrente, sem exceder o </w:t>
      </w:r>
      <w:r>
        <w:rPr>
          <w:rFonts w:ascii="Times New Roman" w:eastAsia="Times New Roman" w:hAnsi="Times New Roman" w:cs="Times New Roman"/>
          <w:sz w:val="24"/>
          <w:szCs w:val="24"/>
        </w:rPr>
        <w:lastRenderedPageBreak/>
        <w:t>percentual mencionado no caput, as medidas nele indicadas poderão ser, no todo ou em parte, implementadas por atos do Chefe do Poder Executivo com vigência imediata, sendo facultado aos demais Poderes e órgãos autônomos implementá-la em seus respectivos âmbitos.</w:t>
      </w:r>
    </w:p>
    <w:p w14:paraId="11CDDECF"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2º O ato de que trata o § 1º, deve ser submetido, em regime de urgência, à apreciação do Poder Legislativo.</w:t>
      </w:r>
    </w:p>
    <w:p w14:paraId="21E95DEE"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3º O ato perderá a eficácia, reconhecida a validade dos atos praticados na sua vigência, quando:</w:t>
      </w:r>
    </w:p>
    <w:p w14:paraId="10C525D1"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rejeitado pelo Poder Legislativo;</w:t>
      </w:r>
    </w:p>
    <w:p w14:paraId="764878CC"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 transcorrido o prazo de cento e oitenta dias sem que se ultime a sua apreciação; ou</w:t>
      </w:r>
    </w:p>
    <w:p w14:paraId="554F1AF3"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 apurado que não mais se verifica a hipótese do § 1º, mesmo após a sua aprovação pelo Poder Legislativo.</w:t>
      </w:r>
    </w:p>
    <w:p w14:paraId="56C9CB65"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4º A apuração referida neste artigo será realizada bimestralmente.</w:t>
      </w:r>
    </w:p>
    <w:p w14:paraId="168CC9D8"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5º O período em que vigorar a medida de que trata o inciso II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não será considerado para a concessão de futuras progressões ou promoções funcionais, sem prejuízo:</w:t>
      </w:r>
    </w:p>
    <w:p w14:paraId="32282961"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do aproveitamento, para tal fim, da fração de tempo que tenha se acumulado anteriormente ao início de vigência da vedação;</w:t>
      </w:r>
    </w:p>
    <w:p w14:paraId="49C833C5"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 da concessão, durante o referido período, das promoções e progressões cujo respectivo interstício tenha se encerrado antes da entrada em vigor da suspensão.</w:t>
      </w:r>
    </w:p>
    <w:p w14:paraId="2076FBFD"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6º As disposições de que trata este artigo:</w:t>
      </w:r>
    </w:p>
    <w:p w14:paraId="0FADD036"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não constituem obrigação de pagamento futuro pelo ente da Federação ou direitos de outrem sobre o erário; </w:t>
      </w:r>
    </w:p>
    <w:p w14:paraId="1A195D0B" w14:textId="77777777" w:rsidR="00D87377" w:rsidRDefault="0014139C">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II - não revogam, dispensam ou suspendem o cumprimento de dispositivos constitucionais e legais que disponham sobre metas fiscais ou limites máximos de despesas.</w:t>
      </w:r>
    </w:p>
    <w:p w14:paraId="2E0C8BE0" w14:textId="79663F55" w:rsidR="00D87377" w:rsidRDefault="0014139C" w:rsidP="00B6411E">
      <w:pPr>
        <w:spacing w:after="48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7º Ocorrendo a hipótese de que trata 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é vedada a concessão, por qualquer outro ente da Federação, de garantias ao ente envolvido, até que todas as medidas previstas nos seus incisos tenham sido adotadas por todos os Poderes e órgãos nele mencionados</w:t>
      </w:r>
      <w:r>
        <w:rPr>
          <w:rFonts w:ascii="Times New Roman" w:eastAsia="Times New Roman" w:hAnsi="Times New Roman" w:cs="Times New Roman"/>
          <w:sz w:val="24"/>
          <w:szCs w:val="24"/>
        </w:rPr>
        <w:t>”</w:t>
      </w:r>
    </w:p>
    <w:p w14:paraId="587889E1"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167-B.</w:t>
      </w:r>
      <w:r>
        <w:rPr>
          <w:rFonts w:ascii="Times New Roman" w:eastAsia="Times New Roman" w:hAnsi="Times New Roman" w:cs="Times New Roman"/>
          <w:sz w:val="24"/>
          <w:szCs w:val="24"/>
        </w:rPr>
        <w:t xml:space="preserve"> Durante a vigência de estado de calamidade pública de âmbito nacional, decretado pelo Congresso Nacional, a União deve adotar regime extraordinário fiscal, financeiro e de contratações para atender às necessidades dele decorrentes, somente naquilo em que a urgência for incompatível com o regime regular, nos termos definidos nos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167-C a 167-G.”</w:t>
      </w:r>
    </w:p>
    <w:p w14:paraId="234E5BF9"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167-C.</w:t>
      </w:r>
      <w:r>
        <w:rPr>
          <w:rFonts w:ascii="Times New Roman" w:eastAsia="Times New Roman" w:hAnsi="Times New Roman" w:cs="Times New Roman"/>
          <w:sz w:val="24"/>
          <w:szCs w:val="24"/>
        </w:rPr>
        <w:t xml:space="preserve"> Com o propósito exclusivo de enfrentamento do contexto da calamidade pública e de seus efeitos sociais e econômicos, no seu período de duração, o Poder Executivo Federal, no âmbito de suas competências, poderá adotar processos simplificados de contratação de pessoal, em caráter temporário e emergencial, e de obras, serviços e compras que assegurem, quando possível, competição e igualdade de condições a todos os concorrentes, dispensada a observância do § 1º do art. 169 na contratação de que trata o inciso IX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do art. 37, limitada a dispensa às situações de que trata o referido inciso, sem prejuízo do controle dos órgãos competentes.”</w:t>
      </w:r>
    </w:p>
    <w:p w14:paraId="102B3421" w14:textId="77777777" w:rsidR="007C21C5" w:rsidRDefault="007C21C5" w:rsidP="007C21C5">
      <w:pPr>
        <w:widowControl w:val="0"/>
        <w:spacing w:before="240" w:after="12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167-D.</w:t>
      </w:r>
      <w:r>
        <w:rPr>
          <w:rFonts w:ascii="Times New Roman" w:eastAsia="Times New Roman" w:hAnsi="Times New Roman" w:cs="Times New Roman"/>
          <w:sz w:val="24"/>
          <w:szCs w:val="24"/>
        </w:rPr>
        <w:t xml:space="preserve"> Desde que não impliquem despesa obrigatória de caráter continuado, as proposições legislativas e os atos do Poder Executivo com propósito exclusivo de enfrentar a calamidade e suas consequências sociais e econômicas, com vigência e efeitos restritos à sua duração, ficam dispensados da observância das limitações legais quanto à criação, à expansão ou ao aperfeiçoamento de ação governamental que acarrete aumento de despesa e à concessão ou à ampliação de incentivo ou benefício de natureza tributária da qual decorra renúncia de receita.</w:t>
      </w:r>
    </w:p>
    <w:p w14:paraId="647B9334"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Parágrafo único</w:t>
      </w:r>
      <w:r>
        <w:rPr>
          <w:rFonts w:ascii="Times New Roman" w:eastAsia="Times New Roman" w:hAnsi="Times New Roman" w:cs="Times New Roman"/>
          <w:sz w:val="24"/>
          <w:szCs w:val="24"/>
        </w:rPr>
        <w:t>. Durante a vigência da calamidade pública nacional de que trata o art. 167-B, não se aplica o disposto no § 3º do art. 195.”</w:t>
      </w:r>
    </w:p>
    <w:p w14:paraId="73CB1B16"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167–E.</w:t>
      </w:r>
      <w:r>
        <w:rPr>
          <w:rFonts w:ascii="Times New Roman" w:eastAsia="Times New Roman" w:hAnsi="Times New Roman" w:cs="Times New Roman"/>
          <w:sz w:val="24"/>
          <w:szCs w:val="24"/>
        </w:rPr>
        <w:t xml:space="preserve"> Fica dispensada, durante a integralidade do exercício financeiro em que vigore a calamidade pública de âmbito nacional, a observância do inciso III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xml:space="preserve"> do art. 167.”</w:t>
      </w:r>
    </w:p>
    <w:p w14:paraId="51DB1C18" w14:textId="77777777" w:rsidR="007C21C5" w:rsidRDefault="007C21C5" w:rsidP="007C21C5">
      <w:pPr>
        <w:widowControl w:val="0"/>
        <w:spacing w:before="240" w:after="12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24"/>
          <w:szCs w:val="24"/>
        </w:rPr>
        <w:t>Art. 167–F.</w:t>
      </w:r>
      <w:r>
        <w:rPr>
          <w:rFonts w:ascii="Times New Roman" w:eastAsia="Times New Roman" w:hAnsi="Times New Roman" w:cs="Times New Roman"/>
          <w:sz w:val="24"/>
          <w:szCs w:val="24"/>
        </w:rPr>
        <w:t xml:space="preserve"> Durante a vigência da calamidade pública de âmbito nacional de que trata o art. 167-B:</w:t>
      </w:r>
    </w:p>
    <w:p w14:paraId="5DD19D5C" w14:textId="77777777" w:rsidR="007C21C5" w:rsidRDefault="007C21C5" w:rsidP="007C21C5">
      <w:pPr>
        <w:widowControl w:val="0"/>
        <w:spacing w:before="240" w:after="12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w:t>
      </w:r>
      <w:proofErr w:type="gramStart"/>
      <w:r>
        <w:rPr>
          <w:rFonts w:ascii="Times New Roman" w:eastAsia="Times New Roman" w:hAnsi="Times New Roman" w:cs="Times New Roman"/>
          <w:sz w:val="24"/>
          <w:szCs w:val="24"/>
        </w:rPr>
        <w:t>são</w:t>
      </w:r>
      <w:proofErr w:type="gramEnd"/>
      <w:r>
        <w:rPr>
          <w:rFonts w:ascii="Times New Roman" w:eastAsia="Times New Roman" w:hAnsi="Times New Roman" w:cs="Times New Roman"/>
          <w:sz w:val="24"/>
          <w:szCs w:val="24"/>
        </w:rPr>
        <w:t xml:space="preserve"> dispensados, durante a integralidade do exercício financeiro em que vigore a calamidade pública, os limites, as condições e demais restrições aplicáveis à União para a contratação de operações de crédito, bem como sua verificação;</w:t>
      </w:r>
    </w:p>
    <w:p w14:paraId="4D8EA7B1" w14:textId="77777777" w:rsidR="007C21C5" w:rsidRDefault="007C21C5" w:rsidP="007C21C5">
      <w:pPr>
        <w:widowControl w:val="0"/>
        <w:spacing w:before="240" w:after="12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superávit financeiro apurado em 31 de dezembro do ano imediatamente anterior ao reconhecimento pode ser destinado à cobertura de despesas oriundas das medidas de combate à calamidade pública nacional e ao pagamento da dívida pública.</w:t>
      </w:r>
    </w:p>
    <w:p w14:paraId="74C3FFE6"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1º Lei complementar poderá definir outras suspensões, dispensas e afastamentos aplicáveis durante a vigência de calamidade pública.</w:t>
      </w:r>
    </w:p>
    <w:p w14:paraId="1E3D0927"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2º O disposto no inciso II não se aplica às fontes de recursos :</w:t>
      </w:r>
    </w:p>
    <w:p w14:paraId="2694D48B"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w:t>
      </w:r>
      <w:proofErr w:type="gramStart"/>
      <w:r>
        <w:rPr>
          <w:rFonts w:ascii="Times New Roman" w:eastAsia="Times New Roman" w:hAnsi="Times New Roman" w:cs="Times New Roman"/>
          <w:sz w:val="24"/>
          <w:szCs w:val="24"/>
        </w:rPr>
        <w:t>decorrentes</w:t>
      </w:r>
      <w:proofErr w:type="gramEnd"/>
      <w:r>
        <w:rPr>
          <w:rFonts w:ascii="Times New Roman" w:eastAsia="Times New Roman" w:hAnsi="Times New Roman" w:cs="Times New Roman"/>
          <w:sz w:val="24"/>
          <w:szCs w:val="24"/>
        </w:rPr>
        <w:t xml:space="preserve"> de repartição de receitas a Estados, Distrito Federal e Municípios;</w:t>
      </w:r>
    </w:p>
    <w:p w14:paraId="36AA94E4"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 </w:t>
      </w:r>
      <w:proofErr w:type="gramStart"/>
      <w:r>
        <w:rPr>
          <w:rFonts w:ascii="Times New Roman" w:eastAsia="Times New Roman" w:hAnsi="Times New Roman" w:cs="Times New Roman"/>
          <w:sz w:val="24"/>
          <w:szCs w:val="24"/>
        </w:rPr>
        <w:t>decorrentes</w:t>
      </w:r>
      <w:proofErr w:type="gramEnd"/>
      <w:r>
        <w:rPr>
          <w:rFonts w:ascii="Times New Roman" w:eastAsia="Times New Roman" w:hAnsi="Times New Roman" w:cs="Times New Roman"/>
          <w:sz w:val="24"/>
          <w:szCs w:val="24"/>
        </w:rPr>
        <w:t xml:space="preserve"> das vinculações estabelecidas pelos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195, 198, 201, 212 e 212-A;</w:t>
      </w:r>
    </w:p>
    <w:p w14:paraId="491EB1BD" w14:textId="77777777" w:rsidR="007C21C5" w:rsidRDefault="007C21C5" w:rsidP="007C21C5">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 destinadas ao registro de receitas oriundas da arrecadação de doações, empréstimos compulsórios, ou de transferências recebidas para o atendimento de finalidades determinadas e as receitas de capital produto de operações de financiamento celebradas com finalidades contratualmente determinadas.”</w:t>
      </w:r>
    </w:p>
    <w:p w14:paraId="3790C798" w14:textId="5926B60A" w:rsidR="007C21C5" w:rsidRDefault="007C21C5" w:rsidP="007C21C5">
      <w:pPr>
        <w:widowControl w:val="0"/>
        <w:spacing w:before="240" w:after="12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167–G.</w:t>
      </w:r>
      <w:r>
        <w:rPr>
          <w:rFonts w:ascii="Times New Roman" w:eastAsia="Times New Roman" w:hAnsi="Times New Roman" w:cs="Times New Roman"/>
          <w:sz w:val="24"/>
          <w:szCs w:val="24"/>
        </w:rPr>
        <w:t xml:space="preserve"> Na hipótese de que trata o art. 167-B, aplicam-se à União, aos Estados, ao Distrito Federal e aos Municípios, durante e até o encerramento do segundo exercício posterior ao término da calamidade pública, as vedações e suspensões previstas no art. 167-A.</w:t>
      </w:r>
    </w:p>
    <w:p w14:paraId="4845E0E5" w14:textId="77777777" w:rsidR="007C21C5" w:rsidRDefault="007C21C5" w:rsidP="007C21C5">
      <w:pPr>
        <w:widowControl w:val="0"/>
        <w:spacing w:before="240" w:after="12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1º Na hipótese de medidas de combate à calamidade pública cuja vigência e efeitos não ultrapassem a sua duração, não se aplicam as vedações referidas nas alíneas “b”, “d” e “g” e “j” do inciso I do art. 167-A</w:t>
      </w:r>
    </w:p>
    <w:p w14:paraId="3BD18064" w14:textId="77777777" w:rsidR="007C21C5" w:rsidRDefault="007C21C5" w:rsidP="007C21C5">
      <w:pPr>
        <w:widowControl w:val="0"/>
        <w:spacing w:before="240" w:after="12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2º Na hipótese de que trata o art. 167-B, os repasses de que trata a alínea “c” do inciso I do art. 159 não poderão superar os montantes transferidos no exercício anterior à decretação da calamidade pública</w:t>
      </w:r>
    </w:p>
    <w:p w14:paraId="65D8D07A" w14:textId="77777777" w:rsidR="00D87377" w:rsidRDefault="00D87377">
      <w:pPr>
        <w:spacing w:after="480" w:line="240" w:lineRule="auto"/>
        <w:ind w:left="1985" w:firstLine="566"/>
        <w:jc w:val="both"/>
        <w:rPr>
          <w:rFonts w:ascii="Times New Roman" w:eastAsia="Times New Roman" w:hAnsi="Times New Roman" w:cs="Times New Roman"/>
          <w:sz w:val="24"/>
          <w:szCs w:val="24"/>
        </w:rPr>
      </w:pPr>
    </w:p>
    <w:p w14:paraId="49C2D7D9" w14:textId="77777777" w:rsidR="00D87377" w:rsidRDefault="00D87377">
      <w:pPr>
        <w:spacing w:after="480" w:line="240" w:lineRule="auto"/>
        <w:ind w:left="1985" w:firstLine="566"/>
        <w:jc w:val="both"/>
        <w:rPr>
          <w:rFonts w:ascii="Times New Roman" w:eastAsia="Times New Roman" w:hAnsi="Times New Roman" w:cs="Times New Roman"/>
          <w:sz w:val="24"/>
          <w:szCs w:val="24"/>
        </w:rPr>
      </w:pPr>
    </w:p>
    <w:p w14:paraId="52DF7F84" w14:textId="0745A603"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Art.168</w:t>
      </w:r>
      <w:r>
        <w:rPr>
          <w:rFonts w:ascii="Times New Roman" w:eastAsia="Times New Roman" w:hAnsi="Times New Roman" w:cs="Times New Roman"/>
          <w:sz w:val="24"/>
          <w:szCs w:val="24"/>
        </w:rPr>
        <w:t>.  ................................................................................</w:t>
      </w:r>
      <w:r w:rsidR="007C21C5">
        <w:rPr>
          <w:rFonts w:ascii="Times New Roman" w:eastAsia="Times New Roman" w:hAnsi="Times New Roman" w:cs="Times New Roman"/>
          <w:sz w:val="24"/>
          <w:szCs w:val="24"/>
        </w:rPr>
        <w:t>.</w:t>
      </w:r>
    </w:p>
    <w:p w14:paraId="632BC311"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1º É vedada a transferência a fundos de recursos financeiros oriundos de repasses duodecimais.</w:t>
      </w:r>
    </w:p>
    <w:p w14:paraId="20E75465"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2º O saldo financeiro decorrente dos recursos entregues na forma do caput, deve ser restituído ao caixa único do Tesouro do ente federativo, ou terá seu valor deduzido das primeiras parcelas duodecimais do exercício seguinte.” (NR)</w:t>
      </w:r>
    </w:p>
    <w:p w14:paraId="633C76E6" w14:textId="77777777" w:rsidR="00D87377" w:rsidRDefault="00D87377" w:rsidP="00056DAE">
      <w:pPr>
        <w:spacing w:after="120" w:line="240" w:lineRule="auto"/>
        <w:jc w:val="both"/>
        <w:rPr>
          <w:rFonts w:ascii="Times New Roman" w:eastAsia="Times New Roman" w:hAnsi="Times New Roman" w:cs="Times New Roman"/>
          <w:sz w:val="24"/>
          <w:szCs w:val="24"/>
        </w:rPr>
      </w:pPr>
    </w:p>
    <w:p w14:paraId="28596DD4" w14:textId="5A2E9D96" w:rsidR="00D87377" w:rsidRDefault="00D82FBD" w:rsidP="00D82FBD">
      <w:pPr>
        <w:widowControl w:val="0"/>
        <w:spacing w:before="240" w:after="480" w:line="240" w:lineRule="auto"/>
        <w:ind w:left="198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b/>
          <w:sz w:val="24"/>
          <w:szCs w:val="24"/>
        </w:rPr>
        <w:t>Art</w:t>
      </w:r>
      <w:proofErr w:type="spellEnd"/>
      <w:r>
        <w:rPr>
          <w:rFonts w:ascii="Times New Roman" w:eastAsia="Times New Roman" w:hAnsi="Times New Roman" w:cs="Times New Roman"/>
          <w:b/>
          <w:sz w:val="24"/>
          <w:szCs w:val="24"/>
        </w:rPr>
        <w:t xml:space="preserve"> 168-A.</w:t>
      </w:r>
      <w:r>
        <w:rPr>
          <w:rFonts w:ascii="Times New Roman" w:eastAsia="Times New Roman" w:hAnsi="Times New Roman" w:cs="Times New Roman"/>
          <w:sz w:val="24"/>
          <w:szCs w:val="24"/>
        </w:rPr>
        <w:t xml:space="preserve"> Se verificado, durante a execução orçamentária da União, dos Estados, do Distrito Federal e dos Municípios, que a realização da receita e da despesa poderá não comportar o cumprimento das metas fiscais estabelecidas na respectiva lei de diretrizes orçamentárias, os órgãos dos Poderes Legislativo e, quando houver, dos Judiciário, do Ministério Público e da Defensoria Pública, por atos próprios, promoverão a limitação de empenho e movimentação financeira das suas despesas discricionárias na mesma proporção da limitação aplicada ao conjunto de despesas discricionárias do Poder Executivo.” (NR)</w:t>
      </w:r>
    </w:p>
    <w:p w14:paraId="13C93672" w14:textId="77777777" w:rsidR="00D82FBD" w:rsidRDefault="0014139C" w:rsidP="00D82FBD">
      <w:pPr>
        <w:spacing w:before="280" w:after="280" w:line="240" w:lineRule="auto"/>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169</w:t>
      </w:r>
      <w:r>
        <w:rPr>
          <w:rFonts w:ascii="Times New Roman" w:eastAsia="Times New Roman" w:hAnsi="Times New Roman" w:cs="Times New Roman"/>
          <w:sz w:val="24"/>
          <w:szCs w:val="24"/>
        </w:rPr>
        <w:t>. A despesa com pessoal ativo, inativo e pensionista da União, dos Estados, do Distrito Federal e dos Municípios não poderá exceder os limites estabelecidos em lei complementar.</w:t>
      </w:r>
    </w:p>
    <w:p w14:paraId="1A91C220" w14:textId="227E47CA" w:rsidR="00D87377" w:rsidRDefault="00D82FBD" w:rsidP="00D82FBD">
      <w:pPr>
        <w:spacing w:before="280" w:after="280" w:line="240" w:lineRule="auto"/>
        <w:ind w:left="1984"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139C">
        <w:rPr>
          <w:rFonts w:ascii="Times New Roman" w:eastAsia="Times New Roman" w:hAnsi="Times New Roman" w:cs="Times New Roman"/>
          <w:sz w:val="24"/>
          <w:szCs w:val="24"/>
        </w:rPr>
        <w:t xml:space="preserve"> (NR)</w:t>
      </w:r>
    </w:p>
    <w:p w14:paraId="0CF9BD0A" w14:textId="77777777" w:rsidR="00D87377" w:rsidRDefault="00D87377">
      <w:pPr>
        <w:pBdr>
          <w:top w:val="nil"/>
          <w:left w:val="nil"/>
          <w:bottom w:val="nil"/>
          <w:right w:val="nil"/>
          <w:between w:val="nil"/>
        </w:pBdr>
        <w:spacing w:after="360" w:line="240" w:lineRule="auto"/>
        <w:ind w:firstLine="1418"/>
        <w:jc w:val="both"/>
        <w:rPr>
          <w:rFonts w:ascii="Times New Roman" w:eastAsia="Times New Roman" w:hAnsi="Times New Roman" w:cs="Times New Roman"/>
          <w:sz w:val="24"/>
          <w:szCs w:val="24"/>
        </w:rPr>
      </w:pPr>
    </w:p>
    <w:p w14:paraId="63D5D8BC"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Art. 2º </w:t>
      </w:r>
      <w:r>
        <w:rPr>
          <w:rFonts w:ascii="Times New Roman" w:eastAsia="Times New Roman" w:hAnsi="Times New Roman" w:cs="Times New Roman"/>
          <w:color w:val="000000"/>
          <w:sz w:val="28"/>
          <w:szCs w:val="28"/>
        </w:rPr>
        <w:t>O Ato das Disposições Constitucionais Transitórias passa a vigorar com as seguintes alterações:</w:t>
      </w:r>
    </w:p>
    <w:p w14:paraId="1DE895AA"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109.</w:t>
      </w:r>
      <w:r>
        <w:rPr>
          <w:rFonts w:ascii="Times New Roman" w:eastAsia="Times New Roman" w:hAnsi="Times New Roman" w:cs="Times New Roman"/>
          <w:sz w:val="24"/>
          <w:szCs w:val="24"/>
        </w:rPr>
        <w:t xml:space="preserve"> Se verificado, na aprovação da lei orçamentária, que, no âmbito das despesas sujeitas aos limites do art. 107 deste Ato das Disposições Constitucionais Transitórias, a proporção da despesa obrigatória primária em relação à despesa primária total foi superior a noventa e quatro por cento, aplicam-se ao respectivo Poder ou órgão, até o final do exercício a que se refere a lei orçamentária, sem prejuízo de outras medidas, as seguintes vedações:</w:t>
      </w:r>
    </w:p>
    <w:p w14:paraId="7EC26DC6"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FA4F07" w14:textId="4E3F7226"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 </w:t>
      </w:r>
      <w:proofErr w:type="gramStart"/>
      <w:r>
        <w:rPr>
          <w:rFonts w:ascii="Times New Roman" w:eastAsia="Times New Roman" w:hAnsi="Times New Roman" w:cs="Times New Roman"/>
          <w:sz w:val="24"/>
          <w:szCs w:val="24"/>
        </w:rPr>
        <w:t>admissão ou contratação</w:t>
      </w:r>
      <w:proofErr w:type="gramEnd"/>
      <w:r>
        <w:rPr>
          <w:rFonts w:ascii="Times New Roman" w:eastAsia="Times New Roman" w:hAnsi="Times New Roman" w:cs="Times New Roman"/>
          <w:sz w:val="24"/>
          <w:szCs w:val="24"/>
        </w:rPr>
        <w:t xml:space="preserve"> de pessoal, a qualquer título, ressalvadas as reposições de cargos de chefia e de direção que não acarretem aumento de despesa, as reposições decorrentes de </w:t>
      </w:r>
      <w:r>
        <w:rPr>
          <w:rFonts w:ascii="Times New Roman" w:eastAsia="Times New Roman" w:hAnsi="Times New Roman" w:cs="Times New Roman"/>
          <w:sz w:val="24"/>
          <w:szCs w:val="24"/>
        </w:rPr>
        <w:lastRenderedPageBreak/>
        <w:t xml:space="preserve">vacâncias de cargos efetivos ou vitalícios, </w:t>
      </w:r>
      <w:r>
        <w:rPr>
          <w:rFonts w:ascii="Times New Roman" w:eastAsia="Times New Roman" w:hAnsi="Times New Roman" w:cs="Times New Roman"/>
          <w:sz w:val="24"/>
          <w:szCs w:val="24"/>
        </w:rPr>
        <w:t>as contratações temporárias</w:t>
      </w:r>
      <w:r>
        <w:rPr>
          <w:rFonts w:ascii="Times New Roman" w:eastAsia="Times New Roman" w:hAnsi="Times New Roman" w:cs="Times New Roman"/>
          <w:sz w:val="24"/>
          <w:szCs w:val="24"/>
        </w:rPr>
        <w:t xml:space="preserve"> de que trata o inciso IX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xml:space="preserve"> do art. 37 e as contratações </w:t>
      </w:r>
      <w:r>
        <w:rPr>
          <w:rFonts w:ascii="Times New Roman" w:eastAsia="Times New Roman" w:hAnsi="Times New Roman" w:cs="Times New Roman"/>
          <w:sz w:val="24"/>
          <w:szCs w:val="24"/>
        </w:rPr>
        <w:t xml:space="preserve">de temporários para prestação de serviço militar e </w:t>
      </w:r>
      <w:r>
        <w:rPr>
          <w:rFonts w:ascii="Times New Roman" w:eastAsia="Times New Roman" w:hAnsi="Times New Roman" w:cs="Times New Roman"/>
          <w:sz w:val="24"/>
          <w:szCs w:val="24"/>
        </w:rPr>
        <w:t>de alunos de órgãos de formação de militares;</w:t>
      </w:r>
    </w:p>
    <w:p w14:paraId="34B66A07"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0E6802"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IX - aumento do valor de benefícios de cunho indenizatório destinados a qualquer membro de Poder, servidor ou empregado da administração pública e a seus dependentes;</w:t>
      </w:r>
    </w:p>
    <w:p w14:paraId="24B8E9EC"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F2CA5D"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514A4480" w14:textId="77777777" w:rsidR="00D87377" w:rsidRDefault="0014139C">
      <w:pPr>
        <w:spacing w:after="120"/>
        <w:ind w:left="198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2º Em caso de acionamento das vedações tratadas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ficam vedadas:         </w:t>
      </w:r>
    </w:p>
    <w:p w14:paraId="2932BFDD"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F74134" w14:textId="77777777" w:rsidR="00D87377" w:rsidRDefault="0014139C">
      <w:pPr>
        <w:spacing w:after="120"/>
        <w:ind w:left="198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3º Em caso de acionamento das vedações tratadas no caput, fica vedada a concessão da revisão geral prevista no </w:t>
      </w:r>
      <w:hyperlink r:id="rId5" w:anchor="art37x">
        <w:r>
          <w:rPr>
            <w:rFonts w:ascii="Times New Roman" w:eastAsia="Times New Roman" w:hAnsi="Times New Roman" w:cs="Times New Roman"/>
            <w:sz w:val="24"/>
            <w:szCs w:val="24"/>
          </w:rPr>
          <w:t>inciso X do</w:t>
        </w:r>
      </w:hyperlink>
      <w:hyperlink r:id="rId6" w:anchor="art37x">
        <w:r>
          <w:rPr>
            <w:rFonts w:ascii="Times New Roman" w:eastAsia="Times New Roman" w:hAnsi="Times New Roman" w:cs="Times New Roman"/>
            <w:i/>
            <w:sz w:val="24"/>
            <w:szCs w:val="24"/>
          </w:rPr>
          <w:t xml:space="preserve"> caput</w:t>
        </w:r>
      </w:hyperlink>
      <w:hyperlink r:id="rId7" w:anchor="art37x">
        <w:r>
          <w:rPr>
            <w:rFonts w:ascii="Times New Roman" w:eastAsia="Times New Roman" w:hAnsi="Times New Roman" w:cs="Times New Roman"/>
            <w:sz w:val="24"/>
            <w:szCs w:val="24"/>
          </w:rPr>
          <w:t xml:space="preserve"> do art. 37 da Constituição Federal.</w:t>
        </w:r>
      </w:hyperlink>
    </w:p>
    <w:p w14:paraId="1A8D190C"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As disposições de que trata este artigo: </w:t>
      </w:r>
    </w:p>
    <w:p w14:paraId="32069AD5"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não constituem obrigação de pagamento futuro pela União ou direitos de outrem sobre o erário;</w:t>
      </w:r>
    </w:p>
    <w:p w14:paraId="426E9D11"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 </w:t>
      </w:r>
      <w:proofErr w:type="gramStart"/>
      <w:r>
        <w:rPr>
          <w:rFonts w:ascii="Times New Roman" w:eastAsia="Times New Roman" w:hAnsi="Times New Roman" w:cs="Times New Roman"/>
          <w:sz w:val="24"/>
          <w:szCs w:val="24"/>
        </w:rPr>
        <w:t>não</w:t>
      </w:r>
      <w:proofErr w:type="gramEnd"/>
      <w:r>
        <w:rPr>
          <w:rFonts w:ascii="Times New Roman" w:eastAsia="Times New Roman" w:hAnsi="Times New Roman" w:cs="Times New Roman"/>
          <w:sz w:val="24"/>
          <w:szCs w:val="24"/>
        </w:rPr>
        <w:t xml:space="preserve"> revogam, dispensam ou suspendem o cumprimento de dispositivos constitucionais e legais que disponham sobre metas fiscais ou limites máximos de despesas; e </w:t>
      </w:r>
    </w:p>
    <w:p w14:paraId="288C7E27"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 aplicam-se também a proposições legislativas.</w:t>
      </w:r>
    </w:p>
    <w:p w14:paraId="30D06401" w14:textId="77777777" w:rsidR="00D87377" w:rsidRDefault="0014139C">
      <w:pPr>
        <w:spacing w:after="120" w:line="240" w:lineRule="auto"/>
        <w:ind w:left="198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5º Adicionalmente às vedações a que se refere 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 xml:space="preserve">deste artigo, serão suspensos os atos que impliquem aumento de despesa de pessoal, bem assim a progressão e a promoção funcional em carreira de agentes públicos, incluindo os de empresas públicas e de sociedades de economia mista, e suas subsidiárias, que receberem recursos da União para pagamento de despesas de pessoal ou de custeio, excetuadas aquelas que implicarem provimento de cargo ou emprego anteriormente ocupado por outro agente, enquanto perdurar o descumprimento do limite referido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xml:space="preserve"> </w:t>
      </w:r>
    </w:p>
    <w:p w14:paraId="459938EE"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Para fins de aplicação do disposto no § 5°: </w:t>
      </w:r>
    </w:p>
    <w:p w14:paraId="2229CFA4"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w:t>
      </w:r>
      <w:proofErr w:type="gramStart"/>
      <w:r>
        <w:rPr>
          <w:rFonts w:ascii="Times New Roman" w:eastAsia="Times New Roman" w:hAnsi="Times New Roman" w:cs="Times New Roman"/>
          <w:sz w:val="24"/>
          <w:szCs w:val="24"/>
        </w:rPr>
        <w:t>durante</w:t>
      </w:r>
      <w:proofErr w:type="gramEnd"/>
      <w:r>
        <w:rPr>
          <w:rFonts w:ascii="Times New Roman" w:eastAsia="Times New Roman" w:hAnsi="Times New Roman" w:cs="Times New Roman"/>
          <w:sz w:val="24"/>
          <w:szCs w:val="24"/>
        </w:rPr>
        <w:t xml:space="preserve"> o período de suspensão ficam vedados quaisquer atos que impliquem reconhecimento, concessão ou pagamento de progressão e promoção a que se refere o § 5º, não se derivando desta suspensão quaisquer efeitos obrigacionais futuros, salvo a concessão de promoção e progressão cujo respectivo interstício tenha se encerrado antes da entrada em vigor da suspensão; </w:t>
      </w:r>
    </w:p>
    <w:p w14:paraId="390F7D80"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 decorrido o período de suspensão, os respectivos critérios existentes até a data de promulgação desta Emenda Constitucional voltam a gerar efeitos, podendo ser computado resíduo ou fração de </w:t>
      </w:r>
      <w:r>
        <w:rPr>
          <w:rFonts w:ascii="Times New Roman" w:eastAsia="Times New Roman" w:hAnsi="Times New Roman" w:cs="Times New Roman"/>
          <w:sz w:val="24"/>
          <w:szCs w:val="24"/>
        </w:rPr>
        <w:lastRenderedPageBreak/>
        <w:t>tempo que tenha se acumulado exclusivamente no período anterior à data de início do regime de que trata este artigo.</w:t>
      </w:r>
    </w:p>
    <w:p w14:paraId="224E76D0"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7º O disposto nos incisos II, IV, VII e VIII do caput e no § 2º não se aplica a medidas de combate a calamidade pública nacional cuja vigência e efeitos não ultrapassem a sua duração.</w:t>
      </w:r>
      <w:r>
        <w:rPr>
          <w:rFonts w:ascii="Times New Roman" w:eastAsia="Times New Roman" w:hAnsi="Times New Roman" w:cs="Times New Roman"/>
          <w:sz w:val="24"/>
          <w:szCs w:val="24"/>
        </w:rPr>
        <w:t>” (NR)</w:t>
      </w:r>
    </w:p>
    <w:p w14:paraId="143641AA" w14:textId="5483475F" w:rsidR="00D87377" w:rsidRDefault="00D87377">
      <w:pPr>
        <w:spacing w:after="120" w:line="240" w:lineRule="auto"/>
        <w:ind w:left="1985" w:firstLine="566"/>
        <w:jc w:val="both"/>
        <w:rPr>
          <w:rFonts w:ascii="Times New Roman" w:eastAsia="Times New Roman" w:hAnsi="Times New Roman" w:cs="Times New Roman"/>
          <w:sz w:val="24"/>
          <w:szCs w:val="24"/>
        </w:rPr>
      </w:pPr>
    </w:p>
    <w:p w14:paraId="0081DAB9"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10B09505"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Art. 115.</w:t>
      </w:r>
      <w:r>
        <w:rPr>
          <w:rFonts w:ascii="Times New Roman" w:eastAsia="Times New Roman" w:hAnsi="Times New Roman" w:cs="Times New Roman"/>
          <w:sz w:val="24"/>
          <w:szCs w:val="24"/>
        </w:rPr>
        <w:t xml:space="preserve"> O Presidente da República encaminhará ao Congresso Nacional, em até seis meses após a promulgação desta Emenda Constitucional, plano de redução gradual e linear de incentivos e benefícios federais de natureza tributária, acompanhado das correspondentes proposições legislativas e das estimativas dos respectivos impactos orçamentários e financeiros.</w:t>
      </w:r>
    </w:p>
    <w:p w14:paraId="6151A1EE" w14:textId="77777777" w:rsidR="00D87377" w:rsidRDefault="0014139C">
      <w:pPr>
        <w:spacing w:after="120" w:line="240" w:lineRule="auto"/>
        <w:ind w:left="1985" w:firstLine="5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1º As proposições legislativas a que se refere o</w:t>
      </w:r>
      <w:r>
        <w:rPr>
          <w:rFonts w:ascii="Times New Roman" w:eastAsia="Times New Roman" w:hAnsi="Times New Roman" w:cs="Times New Roman"/>
          <w:i/>
          <w:sz w:val="24"/>
          <w:szCs w:val="24"/>
        </w:rPr>
        <w:t xml:space="preserve"> caput</w:t>
      </w:r>
      <w:r>
        <w:rPr>
          <w:rFonts w:ascii="Times New Roman" w:eastAsia="Times New Roman" w:hAnsi="Times New Roman" w:cs="Times New Roman"/>
          <w:sz w:val="24"/>
          <w:szCs w:val="24"/>
        </w:rPr>
        <w:t xml:space="preserve"> devem propiciar redução do montante dos incentivos e benefícios de que trata 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w:t>
      </w:r>
    </w:p>
    <w:p w14:paraId="13BE06E3"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para o exercício em que forem encaminhadas, de pelo menos 10% (dez por cento), em termos anualizados, em relação aos incentivos e benefícios vigentes quando da promulgação desta Emenda Constitucional; </w:t>
      </w:r>
    </w:p>
    <w:p w14:paraId="7C1ADEF8"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 de modo que esse montante, no prazo de até 8 (oito) anos, não ultrapasse 2% (dois por cento) do produto interno bruto.</w:t>
      </w:r>
    </w:p>
    <w:p w14:paraId="2DE8CC40" w14:textId="77777777"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2º Não serão contabilizadas para o atingimento das metas estabelecidas no § 1º eventuais reduções nos incentivos e benefícios:</w:t>
      </w:r>
    </w:p>
    <w:p w14:paraId="56F08C57"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estabelecidos com fundamento no art. 146, inciso III, alínea “d” e parágrafo único, da Constituição;</w:t>
      </w:r>
    </w:p>
    <w:p w14:paraId="6544BE52"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 concedidos a entidades sem fins lucrativos com fundamento nos arts. 150, inciso VI, alínea “c”, e 195, § 7º, da Constituição;</w:t>
      </w:r>
    </w:p>
    <w:p w14:paraId="19462C07"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 concedidos para os programas de que trata o art. 159, inciso I, alínea “c”, da Constituição;</w:t>
      </w:r>
    </w:p>
    <w:p w14:paraId="3413D306"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 relativos ao regime especial estabelecido nos termos do art. 40 do Ato das Disposições Constitucionais Transitórias; e</w:t>
      </w:r>
    </w:p>
    <w:p w14:paraId="779355C8" w14:textId="77777777" w:rsidR="00D87377" w:rsidRDefault="0014139C">
      <w:pPr>
        <w:pBdr>
          <w:top w:val="nil"/>
          <w:left w:val="nil"/>
          <w:bottom w:val="nil"/>
          <w:right w:val="nil"/>
          <w:between w:val="nil"/>
        </w:pBd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 relacionados aos produtos que compõem a cesta básica.</w:t>
      </w:r>
    </w:p>
    <w:p w14:paraId="6E16FDF2" w14:textId="68F66FDA" w:rsidR="00D87377" w:rsidRDefault="0014139C">
      <w:pPr>
        <w:spacing w:after="120" w:line="240" w:lineRule="auto"/>
        <w:ind w:left="1985"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º Para efeitos deste artigo, considera-se incentivo ou benefício  de natureza tributária aquele assim definido na mais recente publicação do demonstrativo a que se refere o art. 165, § 6º, da Constituição Federal.”</w:t>
      </w:r>
    </w:p>
    <w:p w14:paraId="03191811" w14:textId="77777777" w:rsidR="00D87377" w:rsidRDefault="00D87377">
      <w:pPr>
        <w:spacing w:after="120" w:line="240" w:lineRule="auto"/>
        <w:ind w:left="1985" w:firstLine="566"/>
        <w:jc w:val="both"/>
        <w:rPr>
          <w:rFonts w:ascii="Times New Roman" w:eastAsia="Times New Roman" w:hAnsi="Times New Roman" w:cs="Times New Roman"/>
          <w:sz w:val="24"/>
          <w:szCs w:val="24"/>
        </w:rPr>
      </w:pPr>
    </w:p>
    <w:p w14:paraId="6B0BD9DF" w14:textId="77777777" w:rsidR="00D87377" w:rsidRDefault="00D87377">
      <w:pPr>
        <w:pBdr>
          <w:top w:val="nil"/>
          <w:left w:val="nil"/>
          <w:bottom w:val="nil"/>
          <w:right w:val="nil"/>
          <w:between w:val="nil"/>
        </w:pBdr>
        <w:spacing w:after="360" w:line="240" w:lineRule="auto"/>
        <w:ind w:firstLine="1418"/>
        <w:jc w:val="both"/>
        <w:rPr>
          <w:rFonts w:ascii="Times New Roman" w:eastAsia="Times New Roman" w:hAnsi="Times New Roman" w:cs="Times New Roman"/>
          <w:b/>
          <w:sz w:val="28"/>
          <w:szCs w:val="28"/>
        </w:rPr>
      </w:pPr>
    </w:p>
    <w:p w14:paraId="40B23247" w14:textId="53B5B1D1"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 xml:space="preserve">Art. </w:t>
      </w:r>
      <w:r>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º </w:t>
      </w:r>
      <w:r>
        <w:rPr>
          <w:rFonts w:ascii="Times New Roman" w:eastAsia="Times New Roman" w:hAnsi="Times New Roman" w:cs="Times New Roman"/>
          <w:color w:val="000000"/>
          <w:sz w:val="28"/>
          <w:szCs w:val="28"/>
        </w:rPr>
        <w:t>Durante o exercício financeiro de 2021, a proposição legislativa com o propósito exclusivo de conceder auxílio emergencial residual para enfrentar as consequências sociais e econômicas da pandemia d</w:t>
      </w:r>
      <w:r>
        <w:rPr>
          <w:rFonts w:ascii="Times New Roman" w:eastAsia="Times New Roman" w:hAnsi="Times New Roman" w:cs="Times New Roman"/>
          <w:sz w:val="28"/>
          <w:szCs w:val="28"/>
        </w:rPr>
        <w:t>a</w:t>
      </w:r>
      <w:r>
        <w:rPr>
          <w:rFonts w:ascii="Times New Roman" w:eastAsia="Times New Roman" w:hAnsi="Times New Roman" w:cs="Times New Roman"/>
          <w:color w:val="000000"/>
          <w:sz w:val="28"/>
          <w:szCs w:val="28"/>
        </w:rPr>
        <w:t xml:space="preserve"> covid-19 fica dispensada da observância das limitações legais quanto à criação, à expansão ou ao aperfeiçoamento de ação governamental que acarrete aumento de despesa.</w:t>
      </w:r>
    </w:p>
    <w:p w14:paraId="0F3FA7C9"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1</w:t>
      </w:r>
      <w:r>
        <w:rPr>
          <w:rFonts w:ascii="Times New Roman" w:eastAsia="Times New Roman" w:hAnsi="Times New Roman" w:cs="Times New Roman"/>
          <w:color w:val="000000"/>
          <w:sz w:val="28"/>
          <w:szCs w:val="28"/>
        </w:rPr>
        <w:t>º As despesas decorrentes da concessão do auxílio referido</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no </w:t>
      </w:r>
      <w:r>
        <w:rPr>
          <w:rFonts w:ascii="Times New Roman" w:eastAsia="Times New Roman" w:hAnsi="Times New Roman" w:cs="Times New Roman"/>
          <w:i/>
          <w:sz w:val="28"/>
          <w:szCs w:val="28"/>
        </w:rPr>
        <w:t xml:space="preserve">caput </w:t>
      </w:r>
      <w:r>
        <w:rPr>
          <w:rFonts w:ascii="Times New Roman" w:eastAsia="Times New Roman" w:hAnsi="Times New Roman" w:cs="Times New Roman"/>
          <w:color w:val="000000"/>
          <w:sz w:val="28"/>
          <w:szCs w:val="28"/>
        </w:rPr>
        <w:t xml:space="preserve">realizadas no exercício financeiro de 2021: </w:t>
      </w:r>
    </w:p>
    <w:p w14:paraId="18148344"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 </w:t>
      </w:r>
      <w:proofErr w:type="gramStart"/>
      <w:r>
        <w:rPr>
          <w:rFonts w:ascii="Times New Roman" w:eastAsia="Times New Roman" w:hAnsi="Times New Roman" w:cs="Times New Roman"/>
          <w:color w:val="000000"/>
          <w:sz w:val="28"/>
          <w:szCs w:val="28"/>
        </w:rPr>
        <w:t>ficam</w:t>
      </w:r>
      <w:proofErr w:type="gramEnd"/>
      <w:r>
        <w:rPr>
          <w:rFonts w:ascii="Times New Roman" w:eastAsia="Times New Roman" w:hAnsi="Times New Roman" w:cs="Times New Roman"/>
          <w:color w:val="000000"/>
          <w:sz w:val="28"/>
          <w:szCs w:val="28"/>
        </w:rPr>
        <w:t xml:space="preserve"> ressalvadas do limite estabelecido no inciso III do </w:t>
      </w:r>
      <w:r>
        <w:rPr>
          <w:rFonts w:ascii="Times New Roman" w:eastAsia="Times New Roman" w:hAnsi="Times New Roman" w:cs="Times New Roman"/>
          <w:i/>
          <w:color w:val="000000"/>
          <w:sz w:val="28"/>
          <w:szCs w:val="28"/>
        </w:rPr>
        <w:t>caput</w:t>
      </w:r>
      <w:r>
        <w:rPr>
          <w:rFonts w:ascii="Times New Roman" w:eastAsia="Times New Roman" w:hAnsi="Times New Roman" w:cs="Times New Roman"/>
          <w:color w:val="000000"/>
          <w:sz w:val="28"/>
          <w:szCs w:val="28"/>
        </w:rPr>
        <w:t xml:space="preserve"> do art. 167 da Constituição Federal; e</w:t>
      </w:r>
    </w:p>
    <w:p w14:paraId="65FC98D9" w14:textId="2ECE6444"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II - </w:t>
      </w:r>
      <w:proofErr w:type="gramStart"/>
      <w:r>
        <w:rPr>
          <w:rFonts w:ascii="Times New Roman" w:eastAsia="Times New Roman" w:hAnsi="Times New Roman" w:cs="Times New Roman"/>
          <w:color w:val="000000"/>
          <w:sz w:val="28"/>
          <w:szCs w:val="28"/>
        </w:rPr>
        <w:t>não</w:t>
      </w:r>
      <w:proofErr w:type="gramEnd"/>
      <w:r>
        <w:rPr>
          <w:rFonts w:ascii="Times New Roman" w:eastAsia="Times New Roman" w:hAnsi="Times New Roman" w:cs="Times New Roman"/>
          <w:color w:val="000000"/>
          <w:sz w:val="28"/>
          <w:szCs w:val="28"/>
        </w:rPr>
        <w:t xml:space="preserve"> serão consideradas </w:t>
      </w:r>
      <w:r>
        <w:rPr>
          <w:rFonts w:ascii="Times New Roman" w:eastAsia="Times New Roman" w:hAnsi="Times New Roman" w:cs="Times New Roman"/>
          <w:color w:val="000000"/>
          <w:sz w:val="28"/>
          <w:szCs w:val="28"/>
        </w:rPr>
        <w:t>para fins de apuração d</w:t>
      </w:r>
      <w:r>
        <w:rPr>
          <w:rFonts w:ascii="Times New Roman" w:eastAsia="Times New Roman" w:hAnsi="Times New Roman" w:cs="Times New Roman"/>
          <w:color w:val="000000"/>
          <w:sz w:val="28"/>
          <w:szCs w:val="28"/>
        </w:rPr>
        <w:t xml:space="preserve">a meta de </w:t>
      </w:r>
      <w:r>
        <w:rPr>
          <w:rFonts w:ascii="Times New Roman" w:eastAsia="Times New Roman" w:hAnsi="Times New Roman" w:cs="Times New Roman"/>
          <w:color w:val="000000"/>
          <w:sz w:val="28"/>
          <w:szCs w:val="28"/>
        </w:rPr>
        <w:t xml:space="preserve">resultado </w:t>
      </w:r>
      <w:r>
        <w:rPr>
          <w:rFonts w:ascii="Times New Roman" w:eastAsia="Times New Roman" w:hAnsi="Times New Roman" w:cs="Times New Roman"/>
          <w:color w:val="000000"/>
          <w:sz w:val="28"/>
          <w:szCs w:val="28"/>
        </w:rPr>
        <w:t xml:space="preserve">primário </w:t>
      </w:r>
      <w:r>
        <w:rPr>
          <w:rFonts w:ascii="Times New Roman" w:eastAsia="Times New Roman" w:hAnsi="Times New Roman" w:cs="Times New Roman"/>
          <w:color w:val="000000"/>
          <w:sz w:val="28"/>
          <w:szCs w:val="28"/>
        </w:rPr>
        <w:t>estabelecida no caput do art. 2º da Lei nº 14.116, de 31 de dezembro de 2020</w:t>
      </w:r>
      <w:r>
        <w:rPr>
          <w:rFonts w:ascii="Times New Roman" w:eastAsia="Times New Roman" w:hAnsi="Times New Roman" w:cs="Times New Roman"/>
          <w:sz w:val="28"/>
          <w:szCs w:val="28"/>
        </w:rPr>
        <w:t>.</w:t>
      </w:r>
    </w:p>
    <w:p w14:paraId="2680B22C"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2º </w:t>
      </w:r>
      <w:r>
        <w:rPr>
          <w:rFonts w:ascii="Times New Roman" w:eastAsia="Times New Roman" w:hAnsi="Times New Roman" w:cs="Times New Roman"/>
          <w:color w:val="000000"/>
          <w:sz w:val="28"/>
          <w:szCs w:val="28"/>
        </w:rPr>
        <w:t xml:space="preserve">A despesa de que trata </w:t>
      </w:r>
      <w:r>
        <w:rPr>
          <w:rFonts w:ascii="Times New Roman" w:eastAsia="Times New Roman" w:hAnsi="Times New Roman" w:cs="Times New Roman"/>
          <w:sz w:val="28"/>
          <w:szCs w:val="28"/>
        </w:rPr>
        <w:t xml:space="preserve">este artigo deve </w:t>
      </w:r>
      <w:r>
        <w:rPr>
          <w:rFonts w:ascii="Times New Roman" w:eastAsia="Times New Roman" w:hAnsi="Times New Roman" w:cs="Times New Roman"/>
          <w:color w:val="000000"/>
          <w:sz w:val="28"/>
          <w:szCs w:val="28"/>
        </w:rPr>
        <w:t>ser atendida por meio de crédito extraordinário.</w:t>
      </w:r>
    </w:p>
    <w:p w14:paraId="324006B2"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º A abertura do crédito extraordinário de que trata o</w:t>
      </w:r>
      <w:r>
        <w:rPr>
          <w:rFonts w:ascii="Times New Roman" w:eastAsia="Times New Roman" w:hAnsi="Times New Roman" w:cs="Times New Roman"/>
          <w:sz w:val="28"/>
          <w:szCs w:val="28"/>
        </w:rPr>
        <w:t xml:space="preserve"> § 2º</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é</w:t>
      </w:r>
      <w:r>
        <w:rPr>
          <w:rFonts w:ascii="Times New Roman" w:eastAsia="Times New Roman" w:hAnsi="Times New Roman" w:cs="Times New Roman"/>
          <w:color w:val="000000"/>
          <w:sz w:val="28"/>
          <w:szCs w:val="28"/>
        </w:rPr>
        <w:t xml:space="preserve"> feita independentemente da observância dos requisitos exigidos pelo § 3º do art. 167 da Constituição Federal.</w:t>
      </w:r>
    </w:p>
    <w:p w14:paraId="5D4DA3CB" w14:textId="7777777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4º Aplica-se à despesa de que trata o </w:t>
      </w:r>
      <w:r>
        <w:rPr>
          <w:rFonts w:ascii="Times New Roman" w:eastAsia="Times New Roman" w:hAnsi="Times New Roman" w:cs="Times New Roman"/>
          <w:sz w:val="28"/>
          <w:szCs w:val="28"/>
        </w:rPr>
        <w:t xml:space="preserve">§ 2º </w:t>
      </w:r>
      <w:r>
        <w:rPr>
          <w:rFonts w:ascii="Times New Roman" w:eastAsia="Times New Roman" w:hAnsi="Times New Roman" w:cs="Times New Roman"/>
          <w:color w:val="000000"/>
          <w:sz w:val="28"/>
          <w:szCs w:val="28"/>
        </w:rPr>
        <w:t>o disposto no inciso II do § 6º do art. 107 do Ato das Disposições Constitucionais Transitórias.</w:t>
      </w:r>
    </w:p>
    <w:p w14:paraId="06918761" w14:textId="1936E979"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Art. </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º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Ficam revogados:</w:t>
      </w:r>
    </w:p>
    <w:p w14:paraId="4B129EBA" w14:textId="130ACC85" w:rsidR="009E5D21" w:rsidRPr="009E5D21" w:rsidRDefault="009E5D21" w:rsidP="009E5D21">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sidRPr="009E5D21">
        <w:rPr>
          <w:rFonts w:ascii="Times New Roman" w:eastAsia="Times New Roman" w:hAnsi="Times New Roman" w:cs="Times New Roman"/>
          <w:color w:val="000000"/>
          <w:sz w:val="28"/>
          <w:szCs w:val="28"/>
        </w:rPr>
        <w:t xml:space="preserve">I - </w:t>
      </w:r>
      <w:proofErr w:type="gramStart"/>
      <w:r w:rsidRPr="009E5D21">
        <w:rPr>
          <w:rFonts w:ascii="Times New Roman" w:eastAsia="Times New Roman" w:hAnsi="Times New Roman" w:cs="Times New Roman"/>
          <w:color w:val="000000"/>
          <w:sz w:val="28"/>
          <w:szCs w:val="28"/>
        </w:rPr>
        <w:t>o</w:t>
      </w:r>
      <w:proofErr w:type="gramEnd"/>
      <w:r w:rsidRPr="009E5D21">
        <w:rPr>
          <w:rFonts w:ascii="Times New Roman" w:eastAsia="Times New Roman" w:hAnsi="Times New Roman" w:cs="Times New Roman"/>
          <w:color w:val="000000"/>
          <w:sz w:val="28"/>
          <w:szCs w:val="28"/>
        </w:rPr>
        <w:t xml:space="preserve"> inciso V do art. 34 da Constituição Federal;</w:t>
      </w:r>
    </w:p>
    <w:p w14:paraId="27FF952E" w14:textId="2054D6BF" w:rsidR="00360D6B" w:rsidRDefault="009E5D21" w:rsidP="009E5D21">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sidRPr="009E5D21">
        <w:rPr>
          <w:rFonts w:ascii="Times New Roman" w:eastAsia="Times New Roman" w:hAnsi="Times New Roman" w:cs="Times New Roman"/>
          <w:color w:val="000000"/>
          <w:sz w:val="28"/>
          <w:szCs w:val="28"/>
        </w:rPr>
        <w:t xml:space="preserve">II – </w:t>
      </w:r>
      <w:proofErr w:type="gramStart"/>
      <w:r w:rsidRPr="009E5D21">
        <w:rPr>
          <w:rFonts w:ascii="Times New Roman" w:eastAsia="Times New Roman" w:hAnsi="Times New Roman" w:cs="Times New Roman"/>
          <w:color w:val="000000"/>
          <w:sz w:val="28"/>
          <w:szCs w:val="28"/>
        </w:rPr>
        <w:t>o</w:t>
      </w:r>
      <w:proofErr w:type="gramEnd"/>
      <w:r w:rsidRPr="009E5D21">
        <w:rPr>
          <w:rFonts w:ascii="Times New Roman" w:eastAsia="Times New Roman" w:hAnsi="Times New Roman" w:cs="Times New Roman"/>
          <w:color w:val="000000"/>
          <w:sz w:val="28"/>
          <w:szCs w:val="28"/>
        </w:rPr>
        <w:t xml:space="preserve"> inciso I do art. 35 da Constituição Federal;</w:t>
      </w:r>
    </w:p>
    <w:p w14:paraId="1803458B" w14:textId="4B892DDA" w:rsidR="00D87377" w:rsidRDefault="0014139C" w:rsidP="009E5D21">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00360D6B">
        <w:rPr>
          <w:rFonts w:ascii="Times New Roman" w:eastAsia="Times New Roman" w:hAnsi="Times New Roman" w:cs="Times New Roman"/>
          <w:color w:val="000000"/>
          <w:sz w:val="28"/>
          <w:szCs w:val="28"/>
        </w:rPr>
        <w:t>II</w:t>
      </w:r>
      <w:r>
        <w:rPr>
          <w:rFonts w:ascii="Times New Roman" w:eastAsia="Times New Roman" w:hAnsi="Times New Roman" w:cs="Times New Roman"/>
          <w:color w:val="000000"/>
          <w:sz w:val="28"/>
          <w:szCs w:val="28"/>
        </w:rPr>
        <w:t xml:space="preserve"> – o § 2º e o inciso I do § 3º do art. 198 da Constituição Federal;</w:t>
      </w:r>
    </w:p>
    <w:p w14:paraId="508FACE7" w14:textId="22F726DA"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00360D6B">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o</w:t>
      </w:r>
      <w:proofErr w:type="gramEnd"/>
      <w:r>
        <w:rPr>
          <w:rFonts w:ascii="Times New Roman" w:eastAsia="Times New Roman" w:hAnsi="Times New Roman" w:cs="Times New Roman"/>
          <w:color w:val="000000"/>
          <w:sz w:val="28"/>
          <w:szCs w:val="28"/>
        </w:rPr>
        <w:t xml:space="preserve"> caput e os §§ 1º e 2º do art. 212 da Constituição Federal;</w:t>
      </w:r>
    </w:p>
    <w:p w14:paraId="3BBFCE93" w14:textId="7BD032BB" w:rsidR="00360D6B" w:rsidRPr="00360D6B" w:rsidRDefault="00360D6B" w:rsidP="00360D6B">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r w:rsidRPr="00360D6B">
        <w:rPr>
          <w:rFonts w:ascii="Times New Roman" w:eastAsia="Times New Roman" w:hAnsi="Times New Roman" w:cs="Times New Roman"/>
          <w:color w:val="000000"/>
          <w:sz w:val="28"/>
          <w:szCs w:val="28"/>
        </w:rPr>
        <w:t xml:space="preserve"> – </w:t>
      </w:r>
      <w:proofErr w:type="gramStart"/>
      <w:r w:rsidRPr="00360D6B">
        <w:rPr>
          <w:rFonts w:ascii="Times New Roman" w:eastAsia="Times New Roman" w:hAnsi="Times New Roman" w:cs="Times New Roman"/>
          <w:color w:val="000000"/>
          <w:sz w:val="28"/>
          <w:szCs w:val="28"/>
        </w:rPr>
        <w:t>o</w:t>
      </w:r>
      <w:proofErr w:type="gramEnd"/>
      <w:r w:rsidRPr="00360D6B">
        <w:rPr>
          <w:rFonts w:ascii="Times New Roman" w:eastAsia="Times New Roman" w:hAnsi="Times New Roman" w:cs="Times New Roman"/>
          <w:color w:val="000000"/>
          <w:sz w:val="28"/>
          <w:szCs w:val="28"/>
        </w:rPr>
        <w:t xml:space="preserve"> § 1º do art. 239 da Constituição Federal;</w:t>
      </w:r>
    </w:p>
    <w:p w14:paraId="32E8F7BB" w14:textId="54A0F834" w:rsidR="00D87377" w:rsidRDefault="00360D6B">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VI</w:t>
      </w:r>
      <w:r w:rsidR="0014139C">
        <w:rPr>
          <w:rFonts w:ascii="Times New Roman" w:eastAsia="Times New Roman" w:hAnsi="Times New Roman" w:cs="Times New Roman"/>
          <w:color w:val="000000"/>
          <w:sz w:val="28"/>
          <w:szCs w:val="28"/>
        </w:rPr>
        <w:t xml:space="preserve"> – </w:t>
      </w:r>
      <w:proofErr w:type="gramStart"/>
      <w:r w:rsidR="0014139C">
        <w:rPr>
          <w:rFonts w:ascii="Times New Roman" w:eastAsia="Times New Roman" w:hAnsi="Times New Roman" w:cs="Times New Roman"/>
          <w:color w:val="000000"/>
          <w:sz w:val="28"/>
          <w:szCs w:val="28"/>
        </w:rPr>
        <w:t>o</w:t>
      </w:r>
      <w:proofErr w:type="gramEnd"/>
      <w:r w:rsidR="0014139C">
        <w:rPr>
          <w:rFonts w:ascii="Times New Roman" w:eastAsia="Times New Roman" w:hAnsi="Times New Roman" w:cs="Times New Roman"/>
          <w:color w:val="000000"/>
          <w:sz w:val="28"/>
          <w:szCs w:val="28"/>
        </w:rPr>
        <w:t xml:space="preserve"> art. 3º da Emenda Constitucional nº 86, de 17 de março de 2015;</w:t>
      </w:r>
    </w:p>
    <w:p w14:paraId="2E74844C" w14:textId="36AEE9E6" w:rsidR="00D87377" w:rsidRDefault="00360D6B">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VII</w:t>
      </w:r>
      <w:r w:rsidR="0014139C">
        <w:rPr>
          <w:rFonts w:ascii="Times New Roman" w:eastAsia="Times New Roman" w:hAnsi="Times New Roman" w:cs="Times New Roman"/>
          <w:color w:val="000000"/>
          <w:sz w:val="28"/>
          <w:szCs w:val="28"/>
        </w:rPr>
        <w:t xml:space="preserve"> – o art. 91 do Ato das Disposições Constitucionais Transitórias;</w:t>
      </w:r>
    </w:p>
    <w:p w14:paraId="6AF64F9D" w14:textId="7553F594" w:rsidR="00D87377" w:rsidRDefault="0014139C" w:rsidP="00360D6B">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sidR="00360D6B">
        <w:rPr>
          <w:rFonts w:ascii="Times New Roman" w:eastAsia="Times New Roman" w:hAnsi="Times New Roman" w:cs="Times New Roman"/>
          <w:sz w:val="28"/>
          <w:szCs w:val="28"/>
        </w:rPr>
        <w:t>III</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o § 4º do art. 101 do Ato das Disposições Constitucionais Transitórias</w:t>
      </w:r>
      <w:r>
        <w:rPr>
          <w:rFonts w:ascii="Times New Roman" w:eastAsia="Times New Roman" w:hAnsi="Times New Roman" w:cs="Times New Roman"/>
          <w:sz w:val="28"/>
          <w:szCs w:val="28"/>
        </w:rPr>
        <w:t>.</w:t>
      </w:r>
    </w:p>
    <w:p w14:paraId="31011605" w14:textId="77777777" w:rsidR="00360D6B" w:rsidRDefault="00360D6B" w:rsidP="00360D6B">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p>
    <w:p w14:paraId="06593106" w14:textId="28B22247" w:rsidR="00D87377" w:rsidRDefault="0014139C">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Art. </w:t>
      </w: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º </w:t>
      </w:r>
      <w:r>
        <w:rPr>
          <w:rFonts w:ascii="Times New Roman" w:eastAsia="Times New Roman" w:hAnsi="Times New Roman" w:cs="Times New Roman"/>
          <w:color w:val="000000"/>
          <w:sz w:val="28"/>
          <w:szCs w:val="28"/>
        </w:rPr>
        <w:t xml:space="preserve">Esta Emenda Constitucional entra em vigor na data de sua publicação, exceto quanto à alteração </w:t>
      </w:r>
      <w:r>
        <w:rPr>
          <w:rFonts w:ascii="Times New Roman" w:eastAsia="Times New Roman" w:hAnsi="Times New Roman" w:cs="Times New Roman"/>
          <w:sz w:val="28"/>
          <w:szCs w:val="28"/>
        </w:rPr>
        <w:t xml:space="preserve">do art. </w:t>
      </w:r>
      <w:r>
        <w:rPr>
          <w:rFonts w:ascii="Times New Roman" w:eastAsia="Times New Roman" w:hAnsi="Times New Roman" w:cs="Times New Roman"/>
          <w:color w:val="000000"/>
          <w:sz w:val="28"/>
          <w:szCs w:val="28"/>
        </w:rPr>
        <w:t>29-A da Constituição Federal, a qual entrará em vigor a partir do início da primeira legislatura municipal após a data de publicação desta Emenda Constitucional</w:t>
      </w:r>
      <w:r>
        <w:rPr>
          <w:rFonts w:ascii="Times New Roman" w:eastAsia="Times New Roman" w:hAnsi="Times New Roman" w:cs="Times New Roman"/>
          <w:sz w:val="28"/>
          <w:szCs w:val="28"/>
        </w:rPr>
        <w:t>.</w:t>
      </w:r>
    </w:p>
    <w:p w14:paraId="26BA77BE" w14:textId="77777777" w:rsidR="00D87377" w:rsidRDefault="00D87377">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p>
    <w:p w14:paraId="3B32B1DE" w14:textId="77777777" w:rsidR="00D87377" w:rsidRDefault="00D87377">
      <w:pPr>
        <w:pBdr>
          <w:top w:val="nil"/>
          <w:left w:val="nil"/>
          <w:bottom w:val="nil"/>
          <w:right w:val="nil"/>
          <w:between w:val="nil"/>
        </w:pBdr>
        <w:spacing w:after="360" w:line="240" w:lineRule="auto"/>
        <w:ind w:firstLine="1418"/>
        <w:jc w:val="both"/>
        <w:rPr>
          <w:rFonts w:ascii="Times New Roman" w:eastAsia="Times New Roman" w:hAnsi="Times New Roman" w:cs="Times New Roman"/>
          <w:sz w:val="28"/>
          <w:szCs w:val="28"/>
        </w:rPr>
      </w:pPr>
    </w:p>
    <w:p w14:paraId="22DE73A8" w14:textId="77777777" w:rsidR="00D87377" w:rsidRDefault="00D87377">
      <w:pPr>
        <w:pBdr>
          <w:top w:val="nil"/>
          <w:left w:val="nil"/>
          <w:bottom w:val="nil"/>
          <w:right w:val="nil"/>
          <w:between w:val="nil"/>
        </w:pBdr>
        <w:spacing w:after="360" w:line="240" w:lineRule="auto"/>
        <w:ind w:firstLine="1418"/>
        <w:jc w:val="both"/>
        <w:rPr>
          <w:rFonts w:ascii="Times New Roman" w:eastAsia="Times New Roman" w:hAnsi="Times New Roman" w:cs="Times New Roman"/>
          <w:color w:val="000000"/>
          <w:sz w:val="28"/>
          <w:szCs w:val="28"/>
        </w:rPr>
      </w:pPr>
    </w:p>
    <w:sectPr w:rsidR="00D8737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635C"/>
    <w:multiLevelType w:val="multilevel"/>
    <w:tmpl w:val="F926BACC"/>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77"/>
    <w:rsid w:val="00056DAE"/>
    <w:rsid w:val="0014139C"/>
    <w:rsid w:val="00360D6B"/>
    <w:rsid w:val="007C21C5"/>
    <w:rsid w:val="009C71DF"/>
    <w:rsid w:val="009E5D21"/>
    <w:rsid w:val="00B6411E"/>
    <w:rsid w:val="00C14957"/>
    <w:rsid w:val="00D82FBD"/>
    <w:rsid w:val="00D87377"/>
    <w:rsid w:val="00F27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2A0D"/>
  <w15:docId w15:val="{1FD51F4E-9777-4B04-8003-68172559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Reviso">
    <w:name w:val="Revision"/>
    <w:hidden/>
    <w:uiPriority w:val="99"/>
    <w:semiHidden/>
    <w:rsid w:val="00D82F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nalto.gov.br/ccivil_03/constituicao/constituica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constituicao/constituicao.htm" TargetMode="External"/><Relationship Id="rId5" Type="http://schemas.openxmlformats.org/officeDocument/2006/relationships/hyperlink" Target="http://www.planalto.gov.br/ccivil_03/constituicao/constituicao.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3566</Words>
  <Characters>20327</Characters>
  <Application>Microsoft Office Word</Application>
  <DocSecurity>0</DocSecurity>
  <Lines>451</Lines>
  <Paragraphs>173</Paragraphs>
  <ScaleCrop>false</ScaleCrop>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Da Silva Neto</cp:lastModifiedBy>
  <cp:revision>10</cp:revision>
  <dcterms:created xsi:type="dcterms:W3CDTF">2021-02-22T01:17:00Z</dcterms:created>
  <dcterms:modified xsi:type="dcterms:W3CDTF">2021-02-22T01:26:00Z</dcterms:modified>
</cp:coreProperties>
</file>